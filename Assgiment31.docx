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595" w:rsidRDefault="00D01595" w:rsidP="00D01595">
      <w:pPr>
        <w:pStyle w:val="NormalWeb"/>
        <w:shd w:val="clear" w:color="auto" w:fill="FFFFFF"/>
        <w:rPr>
          <w:rFonts w:ascii="Arial" w:hAnsi="Arial" w:cs="Arial"/>
          <w:color w:val="343434"/>
          <w:sz w:val="25"/>
          <w:szCs w:val="25"/>
        </w:rPr>
      </w:pPr>
      <w:r>
        <w:rPr>
          <w:rFonts w:ascii="Arial" w:hAnsi="Arial" w:cs="Arial"/>
          <w:color w:val="343434"/>
          <w:sz w:val="25"/>
          <w:szCs w:val="25"/>
        </w:rPr>
        <w:t>Hive Consists of Mainly 3 core parts</w:t>
      </w:r>
    </w:p>
    <w:p w:rsidR="00D01595" w:rsidRDefault="00D01595" w:rsidP="00D01595">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Hive Clients</w:t>
      </w:r>
    </w:p>
    <w:p w:rsidR="00D01595" w:rsidRDefault="00D01595" w:rsidP="00D01595">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Hive Services</w:t>
      </w:r>
    </w:p>
    <w:p w:rsidR="00D01595" w:rsidRDefault="00D01595" w:rsidP="00D01595">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Hive Storage and Computing</w:t>
      </w:r>
    </w:p>
    <w:p w:rsidR="00D01595" w:rsidRDefault="00D01595" w:rsidP="00D01595">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Hive Clients:</w:t>
      </w:r>
    </w:p>
    <w:p w:rsidR="00D01595" w:rsidRDefault="00D01595" w:rsidP="00D01595">
      <w:pPr>
        <w:pStyle w:val="NormalWeb"/>
        <w:shd w:val="clear" w:color="auto" w:fill="FFFFFF"/>
        <w:rPr>
          <w:rFonts w:ascii="Arial" w:hAnsi="Arial" w:cs="Arial"/>
          <w:color w:val="343434"/>
          <w:sz w:val="25"/>
          <w:szCs w:val="25"/>
        </w:rPr>
      </w:pPr>
      <w:r>
        <w:rPr>
          <w:rFonts w:ascii="Arial" w:hAnsi="Arial" w:cs="Arial"/>
          <w:color w:val="343434"/>
          <w:sz w:val="25"/>
          <w:szCs w:val="25"/>
        </w:rPr>
        <w:t>Hive provides different drivers for communication with a different type of applications. For Thrift based applications, it will provide Thrift client for communication.</w:t>
      </w:r>
    </w:p>
    <w:p w:rsidR="00D01595" w:rsidRDefault="00D01595" w:rsidP="00D01595">
      <w:pPr>
        <w:pStyle w:val="NormalWeb"/>
        <w:shd w:val="clear" w:color="auto" w:fill="FFFFFF"/>
        <w:rPr>
          <w:rFonts w:ascii="Arial" w:hAnsi="Arial" w:cs="Arial"/>
          <w:color w:val="343434"/>
          <w:sz w:val="25"/>
          <w:szCs w:val="25"/>
        </w:rPr>
      </w:pPr>
      <w:r>
        <w:rPr>
          <w:rFonts w:ascii="Arial" w:hAnsi="Arial" w:cs="Arial"/>
          <w:color w:val="343434"/>
          <w:sz w:val="25"/>
          <w:szCs w:val="25"/>
        </w:rPr>
        <w:t>For</w:t>
      </w:r>
      <w:hyperlink r:id="rId6" w:history="1">
        <w:r>
          <w:rPr>
            <w:rStyle w:val="Hyperlink"/>
            <w:rFonts w:ascii="Arial" w:hAnsi="Arial" w:cs="Arial"/>
            <w:color w:val="04B8E6"/>
            <w:sz w:val="25"/>
            <w:szCs w:val="25"/>
          </w:rPr>
          <w:t> Java </w:t>
        </w:r>
      </w:hyperlink>
      <w:r>
        <w:rPr>
          <w:rFonts w:ascii="Arial" w:hAnsi="Arial" w:cs="Arial"/>
          <w:color w:val="343434"/>
          <w:sz w:val="25"/>
          <w:szCs w:val="25"/>
        </w:rPr>
        <w:t>related applications, it provides JDBC Drivers. Other than any type of applications provided ODBC drivers. These Clients and drivers in turn again communicate with Hive server in the Hive services.</w:t>
      </w:r>
    </w:p>
    <w:p w:rsidR="00D01595" w:rsidRDefault="00D01595" w:rsidP="00D01595">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Hive Services:</w:t>
      </w:r>
    </w:p>
    <w:p w:rsidR="00D01595" w:rsidRDefault="00D01595" w:rsidP="00D01595">
      <w:pPr>
        <w:pStyle w:val="NormalWeb"/>
        <w:shd w:val="clear" w:color="auto" w:fill="FFFFFF"/>
        <w:rPr>
          <w:rFonts w:ascii="Arial" w:hAnsi="Arial" w:cs="Arial"/>
          <w:color w:val="343434"/>
          <w:sz w:val="25"/>
          <w:szCs w:val="25"/>
        </w:rPr>
      </w:pPr>
      <w:r>
        <w:rPr>
          <w:rFonts w:ascii="Arial" w:hAnsi="Arial" w:cs="Arial"/>
          <w:color w:val="343434"/>
          <w:sz w:val="25"/>
          <w:szCs w:val="25"/>
        </w:rPr>
        <w:t>Client interactions with Hive can be performed through Hive Services. If the client wants to perform any query related operations in Hive, it has to communicate through Hive Services.</w:t>
      </w:r>
    </w:p>
    <w:p w:rsidR="00D01595" w:rsidRDefault="00D01595" w:rsidP="00D01595">
      <w:pPr>
        <w:pStyle w:val="NormalWeb"/>
        <w:shd w:val="clear" w:color="auto" w:fill="FFFFFF"/>
        <w:rPr>
          <w:rFonts w:ascii="Arial" w:hAnsi="Arial" w:cs="Arial"/>
          <w:color w:val="343434"/>
          <w:sz w:val="25"/>
          <w:szCs w:val="25"/>
        </w:rPr>
      </w:pPr>
      <w:r>
        <w:rPr>
          <w:rFonts w:ascii="Arial" w:hAnsi="Arial" w:cs="Arial"/>
          <w:color w:val="343434"/>
          <w:sz w:val="25"/>
          <w:szCs w:val="25"/>
        </w:rPr>
        <w:t>CLI is the command line interface acts as Hive service for DDL (Data definition Language) operations. All drivers communicate with Hive server and to the main driver in Hive services as shown in above architecture diagram.</w:t>
      </w:r>
    </w:p>
    <w:p w:rsidR="00D01595" w:rsidRDefault="00D01595" w:rsidP="00D01595">
      <w:pPr>
        <w:pStyle w:val="NormalWeb"/>
        <w:shd w:val="clear" w:color="auto" w:fill="FFFFFF"/>
        <w:rPr>
          <w:ins w:id="0" w:author="Unknown"/>
          <w:rFonts w:ascii="Arial" w:hAnsi="Arial" w:cs="Arial"/>
          <w:color w:val="343434"/>
          <w:sz w:val="25"/>
          <w:szCs w:val="25"/>
        </w:rPr>
      </w:pPr>
      <w:ins w:id="1" w:author="Unknown">
        <w:r>
          <w:rPr>
            <w:rFonts w:ascii="Arial" w:hAnsi="Arial" w:cs="Arial"/>
            <w:color w:val="343434"/>
            <w:sz w:val="25"/>
            <w:szCs w:val="25"/>
          </w:rPr>
          <w:t xml:space="preserve">Driver present in the Hive services represents the main driver, and it communicates all type of JDBC, ODBC, and other client specific applications. Driver will process those requests from different applications to </w:t>
        </w:r>
        <w:proofErr w:type="gramStart"/>
        <w:r>
          <w:rPr>
            <w:rFonts w:ascii="Arial" w:hAnsi="Arial" w:cs="Arial"/>
            <w:color w:val="343434"/>
            <w:sz w:val="25"/>
            <w:szCs w:val="25"/>
          </w:rPr>
          <w:t>meta</w:t>
        </w:r>
        <w:proofErr w:type="gramEnd"/>
        <w:r>
          <w:rPr>
            <w:rFonts w:ascii="Arial" w:hAnsi="Arial" w:cs="Arial"/>
            <w:color w:val="343434"/>
            <w:sz w:val="25"/>
            <w:szCs w:val="25"/>
          </w:rPr>
          <w:t xml:space="preserve"> store and field systems for further processing.</w:t>
        </w:r>
      </w:ins>
    </w:p>
    <w:p w:rsidR="00D01595" w:rsidRDefault="00D01595" w:rsidP="00D01595">
      <w:pPr>
        <w:pStyle w:val="NormalWeb"/>
        <w:shd w:val="clear" w:color="auto" w:fill="FFFFFF"/>
        <w:rPr>
          <w:ins w:id="2" w:author="Unknown"/>
          <w:rFonts w:ascii="Arial" w:hAnsi="Arial" w:cs="Arial"/>
          <w:color w:val="343434"/>
          <w:sz w:val="25"/>
          <w:szCs w:val="25"/>
        </w:rPr>
      </w:pPr>
      <w:ins w:id="3" w:author="Unknown">
        <w:r>
          <w:rPr>
            <w:rStyle w:val="Strong"/>
            <w:rFonts w:ascii="Arial" w:hAnsi="Arial" w:cs="Arial"/>
            <w:color w:val="343434"/>
            <w:sz w:val="25"/>
            <w:szCs w:val="25"/>
          </w:rPr>
          <w:t>Hive Storage and Computing:</w:t>
        </w:r>
      </w:ins>
    </w:p>
    <w:p w:rsidR="00D01595" w:rsidRDefault="00D01595" w:rsidP="00D01595">
      <w:pPr>
        <w:pStyle w:val="NormalWeb"/>
        <w:shd w:val="clear" w:color="auto" w:fill="FFFFFF"/>
        <w:rPr>
          <w:ins w:id="4" w:author="Unknown"/>
          <w:rFonts w:ascii="Arial" w:hAnsi="Arial" w:cs="Arial"/>
          <w:color w:val="343434"/>
          <w:sz w:val="25"/>
          <w:szCs w:val="25"/>
        </w:rPr>
      </w:pPr>
      <w:ins w:id="5" w:author="Unknown">
        <w:r>
          <w:rPr>
            <w:rFonts w:ascii="Arial" w:hAnsi="Arial" w:cs="Arial"/>
            <w:color w:val="343434"/>
            <w:sz w:val="25"/>
            <w:szCs w:val="25"/>
          </w:rPr>
          <w:t>Hive services such as Meta store, File system, and Job Client in turn communicates with Hive storage and performs the following actions</w:t>
        </w:r>
      </w:ins>
    </w:p>
    <w:p w:rsidR="00D01595" w:rsidRDefault="00D01595" w:rsidP="00D01595">
      <w:pPr>
        <w:numPr>
          <w:ilvl w:val="0"/>
          <w:numId w:val="7"/>
        </w:numPr>
        <w:shd w:val="clear" w:color="auto" w:fill="FFFFFF"/>
        <w:spacing w:before="100" w:beforeAutospacing="1" w:after="100" w:afterAutospacing="1" w:line="240" w:lineRule="auto"/>
        <w:rPr>
          <w:ins w:id="6" w:author="Unknown"/>
          <w:rFonts w:ascii="Arial" w:hAnsi="Arial" w:cs="Arial"/>
          <w:color w:val="343434"/>
          <w:sz w:val="25"/>
          <w:szCs w:val="25"/>
        </w:rPr>
      </w:pPr>
      <w:ins w:id="7" w:author="Unknown">
        <w:r>
          <w:rPr>
            <w:rFonts w:ascii="Arial" w:hAnsi="Arial" w:cs="Arial"/>
            <w:color w:val="343434"/>
            <w:sz w:val="25"/>
            <w:szCs w:val="25"/>
          </w:rPr>
          <w:t>Metadata information of tables created in Hive is stored in Hive "Meta storage database".</w:t>
        </w:r>
      </w:ins>
    </w:p>
    <w:p w:rsidR="00D01595" w:rsidRDefault="00D01595" w:rsidP="00D01595">
      <w:pPr>
        <w:numPr>
          <w:ilvl w:val="0"/>
          <w:numId w:val="7"/>
        </w:numPr>
        <w:shd w:val="clear" w:color="auto" w:fill="FFFFFF"/>
        <w:spacing w:before="100" w:beforeAutospacing="1" w:after="100" w:afterAutospacing="1" w:line="240" w:lineRule="auto"/>
        <w:rPr>
          <w:ins w:id="8" w:author="Unknown"/>
          <w:rFonts w:ascii="Arial" w:hAnsi="Arial" w:cs="Arial"/>
          <w:color w:val="343434"/>
          <w:sz w:val="25"/>
          <w:szCs w:val="25"/>
        </w:rPr>
      </w:pPr>
      <w:ins w:id="9" w:author="Unknown">
        <w:r>
          <w:rPr>
            <w:rFonts w:ascii="Arial" w:hAnsi="Arial" w:cs="Arial"/>
            <w:color w:val="343434"/>
            <w:sz w:val="25"/>
            <w:szCs w:val="25"/>
          </w:rPr>
          <w:t>Query results and data loaded in the tables are going to be stored in Hadoop cluster on HDFS.</w:t>
        </w:r>
      </w:ins>
    </w:p>
    <w:p w:rsidR="00D01595" w:rsidRDefault="00D01595" w:rsidP="00D01595">
      <w:pPr>
        <w:pStyle w:val="NormalWeb"/>
        <w:shd w:val="clear" w:color="auto" w:fill="FFFFFF"/>
        <w:rPr>
          <w:ins w:id="10" w:author="Unknown"/>
          <w:rFonts w:ascii="Arial" w:hAnsi="Arial" w:cs="Arial"/>
          <w:color w:val="343434"/>
          <w:sz w:val="25"/>
          <w:szCs w:val="25"/>
        </w:rPr>
      </w:pPr>
      <w:ins w:id="11" w:author="Unknown">
        <w:r>
          <w:rPr>
            <w:rStyle w:val="Strong"/>
            <w:rFonts w:ascii="Arial" w:hAnsi="Arial" w:cs="Arial"/>
            <w:color w:val="343434"/>
            <w:sz w:val="25"/>
            <w:szCs w:val="25"/>
          </w:rPr>
          <w:t>Job exectution flow:</w:t>
        </w:r>
      </w:ins>
    </w:p>
    <w:p w:rsidR="00D01595" w:rsidRDefault="00D01595" w:rsidP="00D01595">
      <w:pPr>
        <w:pStyle w:val="NormalWeb"/>
        <w:shd w:val="clear" w:color="auto" w:fill="FFFFFF"/>
        <w:jc w:val="center"/>
        <w:rPr>
          <w:ins w:id="12" w:author="Unknown"/>
          <w:rFonts w:ascii="Arial" w:hAnsi="Arial" w:cs="Arial"/>
          <w:color w:val="343434"/>
          <w:sz w:val="25"/>
          <w:szCs w:val="25"/>
        </w:rPr>
      </w:pPr>
      <w:r>
        <w:rPr>
          <w:rFonts w:ascii="Arial" w:hAnsi="Arial" w:cs="Arial"/>
          <w:noProof/>
          <w:color w:val="04B8E6"/>
          <w:sz w:val="25"/>
          <w:szCs w:val="25"/>
        </w:rPr>
        <w:lastRenderedPageBreak/>
        <w:drawing>
          <wp:inline distT="0" distB="0" distL="0" distR="0">
            <wp:extent cx="9480550" cy="6210300"/>
            <wp:effectExtent l="0" t="0" r="6350" b="0"/>
            <wp:docPr id="2" name="Picture 2" descr="Introduction to Hiv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Hiv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80550" cy="6210300"/>
                    </a:xfrm>
                    <a:prstGeom prst="rect">
                      <a:avLst/>
                    </a:prstGeom>
                    <a:noFill/>
                    <a:ln>
                      <a:noFill/>
                    </a:ln>
                  </pic:spPr>
                </pic:pic>
              </a:graphicData>
            </a:graphic>
          </wp:inline>
        </w:drawing>
      </w:r>
    </w:p>
    <w:p w:rsidR="00D01595" w:rsidRDefault="00D01595" w:rsidP="00D01595">
      <w:pPr>
        <w:pStyle w:val="NormalWeb"/>
        <w:shd w:val="clear" w:color="auto" w:fill="FFFFFF"/>
        <w:rPr>
          <w:ins w:id="13" w:author="Unknown"/>
          <w:rFonts w:ascii="Arial" w:hAnsi="Arial" w:cs="Arial"/>
          <w:color w:val="343434"/>
          <w:sz w:val="25"/>
          <w:szCs w:val="25"/>
        </w:rPr>
      </w:pPr>
      <w:ins w:id="14" w:author="Unknown">
        <w:r>
          <w:rPr>
            <w:rFonts w:ascii="Arial" w:hAnsi="Arial" w:cs="Arial"/>
            <w:color w:val="343434"/>
            <w:sz w:val="25"/>
            <w:szCs w:val="25"/>
          </w:rPr>
          <w:t>From the above screenshot we can understand the Job execution flow in Hive with Hadoop</w:t>
        </w:r>
      </w:ins>
    </w:p>
    <w:p w:rsidR="00D01595" w:rsidRDefault="00D01595" w:rsidP="00D01595">
      <w:pPr>
        <w:pStyle w:val="NormalWeb"/>
        <w:shd w:val="clear" w:color="auto" w:fill="FFFFFF"/>
        <w:rPr>
          <w:ins w:id="15" w:author="Unknown"/>
          <w:rFonts w:ascii="Arial" w:hAnsi="Arial" w:cs="Arial"/>
          <w:color w:val="343434"/>
          <w:sz w:val="25"/>
          <w:szCs w:val="25"/>
        </w:rPr>
      </w:pPr>
      <w:ins w:id="16" w:author="Unknown">
        <w:r>
          <w:rPr>
            <w:rFonts w:ascii="Arial" w:hAnsi="Arial" w:cs="Arial"/>
            <w:color w:val="343434"/>
            <w:sz w:val="25"/>
            <w:szCs w:val="25"/>
          </w:rPr>
          <w:t>The data flow in Hive behaves in the following pattern;</w:t>
        </w:r>
      </w:ins>
    </w:p>
    <w:p w:rsidR="00D01595" w:rsidRDefault="00D01595" w:rsidP="00D01595">
      <w:pPr>
        <w:numPr>
          <w:ilvl w:val="0"/>
          <w:numId w:val="8"/>
        </w:numPr>
        <w:shd w:val="clear" w:color="auto" w:fill="FFFFFF"/>
        <w:spacing w:before="100" w:beforeAutospacing="1" w:after="100" w:afterAutospacing="1" w:line="240" w:lineRule="auto"/>
        <w:rPr>
          <w:ins w:id="17" w:author="Unknown"/>
          <w:rFonts w:ascii="Arial" w:hAnsi="Arial" w:cs="Arial"/>
          <w:color w:val="343434"/>
          <w:sz w:val="25"/>
          <w:szCs w:val="25"/>
        </w:rPr>
      </w:pPr>
      <w:ins w:id="18" w:author="Unknown">
        <w:r>
          <w:rPr>
            <w:rFonts w:ascii="Arial" w:hAnsi="Arial" w:cs="Arial"/>
            <w:color w:val="343434"/>
            <w:sz w:val="25"/>
            <w:szCs w:val="25"/>
          </w:rPr>
          <w:t>Executing Query from the UI( User Interface)</w:t>
        </w:r>
      </w:ins>
    </w:p>
    <w:p w:rsidR="00D01595" w:rsidRDefault="00D01595" w:rsidP="00D01595">
      <w:pPr>
        <w:numPr>
          <w:ilvl w:val="0"/>
          <w:numId w:val="8"/>
        </w:numPr>
        <w:shd w:val="clear" w:color="auto" w:fill="FFFFFF"/>
        <w:spacing w:before="100" w:beforeAutospacing="1" w:after="100" w:afterAutospacing="1" w:line="240" w:lineRule="auto"/>
        <w:rPr>
          <w:ins w:id="19" w:author="Unknown"/>
          <w:rFonts w:ascii="Arial" w:hAnsi="Arial" w:cs="Arial"/>
          <w:color w:val="343434"/>
          <w:sz w:val="25"/>
          <w:szCs w:val="25"/>
        </w:rPr>
      </w:pPr>
      <w:ins w:id="20" w:author="Unknown">
        <w:r>
          <w:rPr>
            <w:rFonts w:ascii="Arial" w:hAnsi="Arial" w:cs="Arial"/>
            <w:color w:val="343434"/>
            <w:sz w:val="25"/>
            <w:szCs w:val="25"/>
          </w:rPr>
          <w:t>The driver is interacting with Compiler for getting the plan. (Here plan refers to query execution) process and its related metadata information gathering</w:t>
        </w:r>
      </w:ins>
    </w:p>
    <w:p w:rsidR="00D01595" w:rsidRDefault="00D01595" w:rsidP="00D01595">
      <w:pPr>
        <w:numPr>
          <w:ilvl w:val="0"/>
          <w:numId w:val="8"/>
        </w:numPr>
        <w:shd w:val="clear" w:color="auto" w:fill="FFFFFF"/>
        <w:spacing w:before="100" w:beforeAutospacing="1" w:after="100" w:afterAutospacing="1" w:line="240" w:lineRule="auto"/>
        <w:rPr>
          <w:ins w:id="21" w:author="Unknown"/>
          <w:rFonts w:ascii="Arial" w:hAnsi="Arial" w:cs="Arial"/>
          <w:color w:val="343434"/>
          <w:sz w:val="25"/>
          <w:szCs w:val="25"/>
        </w:rPr>
      </w:pPr>
      <w:ins w:id="22" w:author="Unknown">
        <w:r>
          <w:rPr>
            <w:rFonts w:ascii="Arial" w:hAnsi="Arial" w:cs="Arial"/>
            <w:color w:val="343434"/>
            <w:sz w:val="25"/>
            <w:szCs w:val="25"/>
          </w:rPr>
          <w:t>The compiler creates the plan for a job to be executed. Compiler communicating with Meta store for getting metadata request</w:t>
        </w:r>
      </w:ins>
    </w:p>
    <w:p w:rsidR="00D01595" w:rsidRDefault="00D01595" w:rsidP="00D01595">
      <w:pPr>
        <w:numPr>
          <w:ilvl w:val="0"/>
          <w:numId w:val="8"/>
        </w:numPr>
        <w:shd w:val="clear" w:color="auto" w:fill="FFFFFF"/>
        <w:spacing w:before="100" w:beforeAutospacing="1" w:after="100" w:afterAutospacing="1" w:line="240" w:lineRule="auto"/>
        <w:rPr>
          <w:ins w:id="23" w:author="Unknown"/>
          <w:rFonts w:ascii="Arial" w:hAnsi="Arial" w:cs="Arial"/>
          <w:color w:val="343434"/>
          <w:sz w:val="25"/>
          <w:szCs w:val="25"/>
        </w:rPr>
      </w:pPr>
      <w:ins w:id="24" w:author="Unknown">
        <w:r>
          <w:rPr>
            <w:rFonts w:ascii="Arial" w:hAnsi="Arial" w:cs="Arial"/>
            <w:color w:val="343434"/>
            <w:sz w:val="25"/>
            <w:szCs w:val="25"/>
          </w:rPr>
          <w:t>Meta store sends metadata information back to compiler</w:t>
        </w:r>
      </w:ins>
    </w:p>
    <w:p w:rsidR="00D01595" w:rsidRDefault="00D01595" w:rsidP="00D01595">
      <w:pPr>
        <w:numPr>
          <w:ilvl w:val="0"/>
          <w:numId w:val="8"/>
        </w:numPr>
        <w:shd w:val="clear" w:color="auto" w:fill="FFFFFF"/>
        <w:spacing w:before="100" w:beforeAutospacing="1" w:after="100" w:afterAutospacing="1" w:line="240" w:lineRule="auto"/>
        <w:rPr>
          <w:ins w:id="25" w:author="Unknown"/>
          <w:rFonts w:ascii="Arial" w:hAnsi="Arial" w:cs="Arial"/>
          <w:color w:val="343434"/>
          <w:sz w:val="25"/>
          <w:szCs w:val="25"/>
        </w:rPr>
      </w:pPr>
      <w:ins w:id="26" w:author="Unknown">
        <w:r>
          <w:rPr>
            <w:rFonts w:ascii="Arial" w:hAnsi="Arial" w:cs="Arial"/>
            <w:color w:val="343434"/>
            <w:sz w:val="25"/>
            <w:szCs w:val="25"/>
          </w:rPr>
          <w:lastRenderedPageBreak/>
          <w:t>Compiler communicating with Driver with the proposed plan to execute the query</w:t>
        </w:r>
      </w:ins>
    </w:p>
    <w:p w:rsidR="00D01595" w:rsidRDefault="00D01595" w:rsidP="00D01595">
      <w:pPr>
        <w:numPr>
          <w:ilvl w:val="0"/>
          <w:numId w:val="8"/>
        </w:numPr>
        <w:shd w:val="clear" w:color="auto" w:fill="FFFFFF"/>
        <w:spacing w:before="100" w:beforeAutospacing="1" w:after="100" w:afterAutospacing="1" w:line="240" w:lineRule="auto"/>
        <w:rPr>
          <w:ins w:id="27" w:author="Unknown"/>
          <w:rFonts w:ascii="Arial" w:hAnsi="Arial" w:cs="Arial"/>
          <w:color w:val="343434"/>
          <w:sz w:val="25"/>
          <w:szCs w:val="25"/>
        </w:rPr>
      </w:pPr>
      <w:ins w:id="28" w:author="Unknown">
        <w:r>
          <w:rPr>
            <w:rFonts w:ascii="Arial" w:hAnsi="Arial" w:cs="Arial"/>
            <w:color w:val="343434"/>
            <w:sz w:val="25"/>
            <w:szCs w:val="25"/>
          </w:rPr>
          <w:t>Driver Sending execution plans to Execution engine</w:t>
        </w:r>
      </w:ins>
    </w:p>
    <w:p w:rsidR="00D01595" w:rsidRDefault="00D01595" w:rsidP="00D01595">
      <w:pPr>
        <w:numPr>
          <w:ilvl w:val="0"/>
          <w:numId w:val="8"/>
        </w:numPr>
        <w:shd w:val="clear" w:color="auto" w:fill="FFFFFF"/>
        <w:spacing w:before="100" w:beforeAutospacing="1" w:after="100" w:afterAutospacing="1" w:line="240" w:lineRule="auto"/>
        <w:rPr>
          <w:ins w:id="29" w:author="Unknown"/>
          <w:rFonts w:ascii="Arial" w:hAnsi="Arial" w:cs="Arial"/>
          <w:color w:val="343434"/>
          <w:sz w:val="25"/>
          <w:szCs w:val="25"/>
        </w:rPr>
      </w:pPr>
      <w:ins w:id="30" w:author="Unknown">
        <w:r>
          <w:rPr>
            <w:rFonts w:ascii="Arial" w:hAnsi="Arial" w:cs="Arial"/>
            <w:color w:val="343434"/>
            <w:sz w:val="25"/>
            <w:szCs w:val="25"/>
          </w:rPr>
          <w:t>Execution Engine (EE) acts as a bridge between Hive and Hadoop to process the query. For DFS operations.</w:t>
        </w:r>
      </w:ins>
    </w:p>
    <w:p w:rsidR="00D01595" w:rsidRDefault="00D01595" w:rsidP="00D01595">
      <w:pPr>
        <w:numPr>
          <w:ilvl w:val="0"/>
          <w:numId w:val="9"/>
        </w:numPr>
        <w:shd w:val="clear" w:color="auto" w:fill="FFFFFF"/>
        <w:spacing w:before="100" w:beforeAutospacing="1" w:after="100" w:afterAutospacing="1" w:line="240" w:lineRule="auto"/>
        <w:ind w:left="750"/>
        <w:rPr>
          <w:ins w:id="31" w:author="Unknown"/>
          <w:rFonts w:ascii="Arial" w:hAnsi="Arial" w:cs="Arial"/>
          <w:color w:val="343434"/>
          <w:sz w:val="25"/>
          <w:szCs w:val="25"/>
        </w:rPr>
      </w:pPr>
      <w:ins w:id="32" w:author="Unknown">
        <w:r>
          <w:rPr>
            <w:rFonts w:ascii="Arial" w:hAnsi="Arial" w:cs="Arial"/>
            <w:color w:val="343434"/>
            <w:sz w:val="25"/>
            <w:szCs w:val="25"/>
          </w:rPr>
          <w:t>EE should first contacts Name Node and then to Data nodes to get the values stored in tables.</w:t>
        </w:r>
      </w:ins>
    </w:p>
    <w:p w:rsidR="00D01595" w:rsidRDefault="00D01595" w:rsidP="00D01595">
      <w:pPr>
        <w:numPr>
          <w:ilvl w:val="0"/>
          <w:numId w:val="9"/>
        </w:numPr>
        <w:shd w:val="clear" w:color="auto" w:fill="FFFFFF"/>
        <w:spacing w:before="100" w:beforeAutospacing="1" w:after="100" w:afterAutospacing="1" w:line="240" w:lineRule="auto"/>
        <w:ind w:left="750"/>
        <w:rPr>
          <w:ins w:id="33" w:author="Unknown"/>
          <w:rFonts w:ascii="Arial" w:hAnsi="Arial" w:cs="Arial"/>
          <w:color w:val="343434"/>
          <w:sz w:val="25"/>
          <w:szCs w:val="25"/>
        </w:rPr>
      </w:pPr>
      <w:ins w:id="34" w:author="Unknown">
        <w:r>
          <w:rPr>
            <w:rFonts w:ascii="Arial" w:hAnsi="Arial" w:cs="Arial"/>
            <w:color w:val="343434"/>
            <w:sz w:val="25"/>
            <w:szCs w:val="25"/>
          </w:rPr>
          <w:t>EE is going to fetch desired records from Data Nodes. The actual data of tables resides in data node only. While from Name Node it only fetches the metadata information for the query.</w:t>
        </w:r>
      </w:ins>
    </w:p>
    <w:p w:rsidR="00D01595" w:rsidRDefault="00D01595" w:rsidP="00D01595">
      <w:pPr>
        <w:numPr>
          <w:ilvl w:val="0"/>
          <w:numId w:val="9"/>
        </w:numPr>
        <w:shd w:val="clear" w:color="auto" w:fill="FFFFFF"/>
        <w:spacing w:before="100" w:beforeAutospacing="1" w:after="100" w:afterAutospacing="1" w:line="240" w:lineRule="auto"/>
        <w:ind w:left="750"/>
        <w:rPr>
          <w:ins w:id="35" w:author="Unknown"/>
          <w:rFonts w:ascii="Arial" w:hAnsi="Arial" w:cs="Arial"/>
          <w:color w:val="343434"/>
          <w:sz w:val="25"/>
          <w:szCs w:val="25"/>
        </w:rPr>
      </w:pPr>
      <w:ins w:id="36" w:author="Unknown">
        <w:r>
          <w:rPr>
            <w:rFonts w:ascii="Arial" w:hAnsi="Arial" w:cs="Arial"/>
            <w:color w:val="343434"/>
            <w:sz w:val="25"/>
            <w:szCs w:val="25"/>
          </w:rPr>
          <w:t>It collects actual data from data nodes related to mentioned query</w:t>
        </w:r>
      </w:ins>
    </w:p>
    <w:p w:rsidR="00D01595" w:rsidRDefault="00D01595" w:rsidP="00D01595">
      <w:pPr>
        <w:numPr>
          <w:ilvl w:val="0"/>
          <w:numId w:val="9"/>
        </w:numPr>
        <w:shd w:val="clear" w:color="auto" w:fill="FFFFFF"/>
        <w:spacing w:before="100" w:beforeAutospacing="1" w:after="100" w:afterAutospacing="1" w:line="240" w:lineRule="auto"/>
        <w:ind w:left="750"/>
        <w:rPr>
          <w:ins w:id="37" w:author="Unknown"/>
          <w:rFonts w:ascii="Arial" w:hAnsi="Arial" w:cs="Arial"/>
          <w:color w:val="343434"/>
          <w:sz w:val="25"/>
          <w:szCs w:val="25"/>
        </w:rPr>
      </w:pPr>
      <w:ins w:id="38" w:author="Unknown">
        <w:r>
          <w:rPr>
            <w:rFonts w:ascii="Arial" w:hAnsi="Arial" w:cs="Arial"/>
            <w:color w:val="343434"/>
            <w:sz w:val="25"/>
            <w:szCs w:val="25"/>
          </w:rPr>
          <w:t>Execution Engine (EE) communicates bi-directionally with Meta store present in Hive to perform DDL (Data Definition Language) operations. Here DDL operations like CREATE, DROP and ALTERING tables and databases are done. Meta store will store information about database name, table names and column names only. It will fetch data related to query mentioned.</w:t>
        </w:r>
      </w:ins>
    </w:p>
    <w:p w:rsidR="00D01595" w:rsidRDefault="00D01595" w:rsidP="00D01595">
      <w:pPr>
        <w:numPr>
          <w:ilvl w:val="0"/>
          <w:numId w:val="9"/>
        </w:numPr>
        <w:shd w:val="clear" w:color="auto" w:fill="FFFFFF"/>
        <w:spacing w:before="100" w:beforeAutospacing="1" w:after="100" w:afterAutospacing="1" w:line="240" w:lineRule="auto"/>
        <w:ind w:left="750"/>
        <w:rPr>
          <w:ins w:id="39" w:author="Unknown"/>
          <w:rFonts w:ascii="Arial" w:hAnsi="Arial" w:cs="Arial"/>
          <w:color w:val="343434"/>
          <w:sz w:val="25"/>
          <w:szCs w:val="25"/>
        </w:rPr>
      </w:pPr>
      <w:ins w:id="40" w:author="Unknown">
        <w:r>
          <w:rPr>
            <w:rFonts w:ascii="Arial" w:hAnsi="Arial" w:cs="Arial"/>
            <w:color w:val="343434"/>
            <w:sz w:val="25"/>
            <w:szCs w:val="25"/>
          </w:rPr>
          <w:t>Execution Engine (EE) in turn communicates with Hadoop daemons such as Name node, Data nodes, and job tracker to execute the query on top of Hadoop file system</w:t>
        </w:r>
      </w:ins>
    </w:p>
    <w:p w:rsidR="00D01595" w:rsidRDefault="00D01595" w:rsidP="00D01595">
      <w:pPr>
        <w:numPr>
          <w:ilvl w:val="0"/>
          <w:numId w:val="10"/>
        </w:numPr>
        <w:shd w:val="clear" w:color="auto" w:fill="FFFFFF"/>
        <w:spacing w:before="100" w:beforeAutospacing="1" w:after="100" w:afterAutospacing="1" w:line="240" w:lineRule="auto"/>
        <w:rPr>
          <w:ins w:id="41" w:author="Unknown"/>
          <w:rFonts w:ascii="Arial" w:hAnsi="Arial" w:cs="Arial"/>
          <w:color w:val="343434"/>
          <w:sz w:val="25"/>
          <w:szCs w:val="25"/>
        </w:rPr>
      </w:pPr>
      <w:ins w:id="42" w:author="Unknown">
        <w:r>
          <w:rPr>
            <w:rFonts w:ascii="Arial" w:hAnsi="Arial" w:cs="Arial"/>
            <w:color w:val="343434"/>
            <w:sz w:val="25"/>
            <w:szCs w:val="25"/>
          </w:rPr>
          <w:t>Fetching results from driver</w:t>
        </w:r>
      </w:ins>
    </w:p>
    <w:p w:rsidR="00D01595" w:rsidRDefault="00D01595" w:rsidP="00D01595">
      <w:pPr>
        <w:numPr>
          <w:ilvl w:val="0"/>
          <w:numId w:val="10"/>
        </w:numPr>
        <w:shd w:val="clear" w:color="auto" w:fill="FFFFFF"/>
        <w:spacing w:before="100" w:beforeAutospacing="1" w:after="100" w:afterAutospacing="1" w:line="240" w:lineRule="auto"/>
        <w:rPr>
          <w:ins w:id="43" w:author="Unknown"/>
          <w:rFonts w:ascii="Arial" w:hAnsi="Arial" w:cs="Arial"/>
          <w:color w:val="343434"/>
          <w:sz w:val="25"/>
          <w:szCs w:val="25"/>
        </w:rPr>
      </w:pPr>
      <w:ins w:id="44" w:author="Unknown">
        <w:r>
          <w:rPr>
            <w:rFonts w:ascii="Arial" w:hAnsi="Arial" w:cs="Arial"/>
            <w:color w:val="343434"/>
            <w:sz w:val="25"/>
            <w:szCs w:val="25"/>
          </w:rPr>
          <w:t>Sending results to Execution engine. Once the results fetched from data nodes to the EE, it will send results back to driver and to UI ( front end)</w:t>
        </w:r>
      </w:ins>
    </w:p>
    <w:p w:rsidR="00D01595" w:rsidRDefault="00D01595" w:rsidP="00D01595">
      <w:pPr>
        <w:pStyle w:val="NormalWeb"/>
        <w:shd w:val="clear" w:color="auto" w:fill="FFFFFF"/>
        <w:rPr>
          <w:ins w:id="45" w:author="Unknown"/>
          <w:rFonts w:ascii="Arial" w:hAnsi="Arial" w:cs="Arial"/>
          <w:color w:val="343434"/>
          <w:sz w:val="25"/>
          <w:szCs w:val="25"/>
        </w:rPr>
      </w:pPr>
      <w:ins w:id="46" w:author="Unknown">
        <w:r>
          <w:rPr>
            <w:rFonts w:ascii="Arial" w:hAnsi="Arial" w:cs="Arial"/>
            <w:color w:val="343434"/>
            <w:sz w:val="25"/>
            <w:szCs w:val="25"/>
          </w:rPr>
          <w:t>Hive Continuously in contact with Hadoop file system and its daemons via Execution engine. The dotted arrow in the Job flow diagram shows the Execution engine communication with Hadoop daemons.</w:t>
        </w:r>
      </w:ins>
    </w:p>
    <w:p w:rsidR="00D01595" w:rsidRDefault="00D01595" w:rsidP="00D01595">
      <w:pPr>
        <w:pStyle w:val="Heading2"/>
        <w:shd w:val="clear" w:color="auto" w:fill="FFFFFF"/>
        <w:spacing w:line="372" w:lineRule="atLeast"/>
        <w:rPr>
          <w:ins w:id="47" w:author="Unknown"/>
          <w:rFonts w:ascii="Calibri" w:hAnsi="Calibri"/>
          <w:color w:val="343434"/>
          <w:sz w:val="39"/>
          <w:szCs w:val="39"/>
        </w:rPr>
      </w:pPr>
      <w:ins w:id="48" w:author="Unknown">
        <w:r>
          <w:rPr>
            <w:rFonts w:ascii="Calibri" w:hAnsi="Calibri"/>
            <w:color w:val="343434"/>
            <w:sz w:val="39"/>
            <w:szCs w:val="39"/>
          </w:rPr>
          <w:t>Different modes of Hive</w:t>
        </w:r>
      </w:ins>
    </w:p>
    <w:p w:rsidR="00D01595" w:rsidRDefault="00D01595" w:rsidP="00D01595">
      <w:pPr>
        <w:pStyle w:val="NormalWeb"/>
        <w:shd w:val="clear" w:color="auto" w:fill="FFFFFF"/>
        <w:rPr>
          <w:ins w:id="49" w:author="Unknown"/>
          <w:rFonts w:ascii="Arial" w:hAnsi="Arial" w:cs="Arial"/>
          <w:color w:val="343434"/>
          <w:sz w:val="25"/>
          <w:szCs w:val="25"/>
        </w:rPr>
      </w:pPr>
      <w:ins w:id="50" w:author="Unknown">
        <w:r>
          <w:rPr>
            <w:rFonts w:ascii="Arial" w:hAnsi="Arial" w:cs="Arial"/>
            <w:color w:val="343434"/>
            <w:sz w:val="25"/>
            <w:szCs w:val="25"/>
          </w:rPr>
          <w:t>Hive can operate in two modes depending on the size of data nodes in Hadoop.</w:t>
        </w:r>
      </w:ins>
    </w:p>
    <w:p w:rsidR="00D01595" w:rsidRDefault="00D01595" w:rsidP="00D01595">
      <w:pPr>
        <w:pStyle w:val="NormalWeb"/>
        <w:shd w:val="clear" w:color="auto" w:fill="FFFFFF"/>
        <w:rPr>
          <w:ins w:id="51" w:author="Unknown"/>
          <w:rFonts w:ascii="Arial" w:hAnsi="Arial" w:cs="Arial"/>
          <w:color w:val="343434"/>
          <w:sz w:val="25"/>
          <w:szCs w:val="25"/>
        </w:rPr>
      </w:pPr>
      <w:ins w:id="52" w:author="Unknown">
        <w:r>
          <w:rPr>
            <w:rFonts w:ascii="Arial" w:hAnsi="Arial" w:cs="Arial"/>
            <w:color w:val="343434"/>
            <w:sz w:val="25"/>
            <w:szCs w:val="25"/>
          </w:rPr>
          <w:t>These modes are,</w:t>
        </w:r>
      </w:ins>
    </w:p>
    <w:p w:rsidR="00D01595" w:rsidRDefault="00D01595" w:rsidP="00D01595">
      <w:pPr>
        <w:numPr>
          <w:ilvl w:val="0"/>
          <w:numId w:val="11"/>
        </w:numPr>
        <w:shd w:val="clear" w:color="auto" w:fill="FFFFFF"/>
        <w:spacing w:before="100" w:beforeAutospacing="1" w:after="100" w:afterAutospacing="1" w:line="240" w:lineRule="auto"/>
        <w:rPr>
          <w:ins w:id="53" w:author="Unknown"/>
          <w:rFonts w:ascii="Arial" w:hAnsi="Arial" w:cs="Arial"/>
          <w:color w:val="343434"/>
          <w:sz w:val="25"/>
          <w:szCs w:val="25"/>
        </w:rPr>
      </w:pPr>
      <w:ins w:id="54" w:author="Unknown">
        <w:r>
          <w:rPr>
            <w:rStyle w:val="Strong"/>
            <w:rFonts w:ascii="Arial" w:hAnsi="Arial" w:cs="Arial"/>
            <w:color w:val="343434"/>
            <w:sz w:val="25"/>
            <w:szCs w:val="25"/>
          </w:rPr>
          <w:t>Local mode</w:t>
        </w:r>
      </w:ins>
    </w:p>
    <w:p w:rsidR="00D01595" w:rsidRDefault="00D01595" w:rsidP="00D01595">
      <w:pPr>
        <w:numPr>
          <w:ilvl w:val="0"/>
          <w:numId w:val="11"/>
        </w:numPr>
        <w:shd w:val="clear" w:color="auto" w:fill="FFFFFF"/>
        <w:spacing w:before="100" w:beforeAutospacing="1" w:after="100" w:afterAutospacing="1" w:line="240" w:lineRule="auto"/>
        <w:rPr>
          <w:ins w:id="55" w:author="Unknown"/>
          <w:rFonts w:ascii="Arial" w:hAnsi="Arial" w:cs="Arial"/>
          <w:color w:val="343434"/>
          <w:sz w:val="25"/>
          <w:szCs w:val="25"/>
        </w:rPr>
      </w:pPr>
      <w:ins w:id="56" w:author="Unknown">
        <w:r>
          <w:rPr>
            <w:rStyle w:val="Strong"/>
            <w:rFonts w:ascii="Arial" w:hAnsi="Arial" w:cs="Arial"/>
            <w:color w:val="343434"/>
            <w:sz w:val="25"/>
            <w:szCs w:val="25"/>
          </w:rPr>
          <w:t>Map reduce mode</w:t>
        </w:r>
      </w:ins>
    </w:p>
    <w:p w:rsidR="00D01595" w:rsidRDefault="00D01595" w:rsidP="00D01595">
      <w:pPr>
        <w:pStyle w:val="NormalWeb"/>
        <w:shd w:val="clear" w:color="auto" w:fill="FFFFFF"/>
        <w:rPr>
          <w:ins w:id="57" w:author="Unknown"/>
          <w:rFonts w:ascii="Arial" w:hAnsi="Arial" w:cs="Arial"/>
          <w:color w:val="343434"/>
          <w:sz w:val="25"/>
          <w:szCs w:val="25"/>
        </w:rPr>
      </w:pPr>
      <w:ins w:id="58" w:author="Unknown">
        <w:r>
          <w:rPr>
            <w:rStyle w:val="Strong"/>
            <w:rFonts w:ascii="Arial" w:hAnsi="Arial" w:cs="Arial"/>
            <w:color w:val="343434"/>
            <w:sz w:val="25"/>
            <w:szCs w:val="25"/>
          </w:rPr>
          <w:t>When to use Local mode:</w:t>
        </w:r>
      </w:ins>
    </w:p>
    <w:p w:rsidR="00D01595" w:rsidRDefault="00D01595" w:rsidP="00D01595">
      <w:pPr>
        <w:numPr>
          <w:ilvl w:val="0"/>
          <w:numId w:val="12"/>
        </w:numPr>
        <w:shd w:val="clear" w:color="auto" w:fill="FFFFFF"/>
        <w:spacing w:before="100" w:beforeAutospacing="1" w:after="100" w:afterAutospacing="1" w:line="240" w:lineRule="auto"/>
        <w:rPr>
          <w:ins w:id="59" w:author="Unknown"/>
          <w:rFonts w:ascii="Arial" w:hAnsi="Arial" w:cs="Arial"/>
          <w:color w:val="343434"/>
          <w:sz w:val="25"/>
          <w:szCs w:val="25"/>
        </w:rPr>
      </w:pPr>
      <w:ins w:id="60" w:author="Unknown">
        <w:r>
          <w:rPr>
            <w:rFonts w:ascii="Arial" w:hAnsi="Arial" w:cs="Arial"/>
            <w:color w:val="343434"/>
            <w:sz w:val="25"/>
            <w:szCs w:val="25"/>
          </w:rPr>
          <w:t>If the Hadoop installed under pseudo mode with having one data node we use Hive in this mode</w:t>
        </w:r>
      </w:ins>
    </w:p>
    <w:p w:rsidR="00D01595" w:rsidRDefault="00D01595" w:rsidP="00D01595">
      <w:pPr>
        <w:numPr>
          <w:ilvl w:val="0"/>
          <w:numId w:val="12"/>
        </w:numPr>
        <w:shd w:val="clear" w:color="auto" w:fill="FFFFFF"/>
        <w:spacing w:before="100" w:beforeAutospacing="1" w:after="100" w:afterAutospacing="1" w:line="240" w:lineRule="auto"/>
        <w:rPr>
          <w:ins w:id="61" w:author="Unknown"/>
          <w:rFonts w:ascii="Arial" w:hAnsi="Arial" w:cs="Arial"/>
          <w:color w:val="343434"/>
          <w:sz w:val="25"/>
          <w:szCs w:val="25"/>
        </w:rPr>
      </w:pPr>
      <w:ins w:id="62" w:author="Unknown">
        <w:r>
          <w:rPr>
            <w:rFonts w:ascii="Arial" w:hAnsi="Arial" w:cs="Arial"/>
            <w:color w:val="343434"/>
            <w:sz w:val="25"/>
            <w:szCs w:val="25"/>
          </w:rPr>
          <w:t>If the data size is smaller in term of limited to single local machine, we can use this mode</w:t>
        </w:r>
      </w:ins>
    </w:p>
    <w:p w:rsidR="00D01595" w:rsidRDefault="00D01595" w:rsidP="00D01595">
      <w:pPr>
        <w:numPr>
          <w:ilvl w:val="0"/>
          <w:numId w:val="12"/>
        </w:numPr>
        <w:shd w:val="clear" w:color="auto" w:fill="FFFFFF"/>
        <w:spacing w:before="100" w:beforeAutospacing="1" w:after="100" w:afterAutospacing="1" w:line="240" w:lineRule="auto"/>
        <w:rPr>
          <w:ins w:id="63" w:author="Unknown"/>
          <w:rFonts w:ascii="Arial" w:hAnsi="Arial" w:cs="Arial"/>
          <w:color w:val="343434"/>
          <w:sz w:val="25"/>
          <w:szCs w:val="25"/>
        </w:rPr>
      </w:pPr>
      <w:ins w:id="64" w:author="Unknown">
        <w:r>
          <w:rPr>
            <w:rFonts w:ascii="Arial" w:hAnsi="Arial" w:cs="Arial"/>
            <w:color w:val="343434"/>
            <w:sz w:val="25"/>
            <w:szCs w:val="25"/>
          </w:rPr>
          <w:t>Processing will be very fast on smaller data sets present in the local machine</w:t>
        </w:r>
      </w:ins>
    </w:p>
    <w:p w:rsidR="00D01595" w:rsidRDefault="00D01595" w:rsidP="00D01595">
      <w:pPr>
        <w:pStyle w:val="NormalWeb"/>
        <w:shd w:val="clear" w:color="auto" w:fill="FFFFFF"/>
        <w:rPr>
          <w:ins w:id="65" w:author="Unknown"/>
          <w:rFonts w:ascii="Arial" w:hAnsi="Arial" w:cs="Arial"/>
          <w:color w:val="343434"/>
          <w:sz w:val="25"/>
          <w:szCs w:val="25"/>
        </w:rPr>
      </w:pPr>
      <w:ins w:id="66" w:author="Unknown">
        <w:r>
          <w:rPr>
            <w:rStyle w:val="Strong"/>
            <w:rFonts w:ascii="Arial" w:hAnsi="Arial" w:cs="Arial"/>
            <w:color w:val="343434"/>
            <w:sz w:val="25"/>
            <w:szCs w:val="25"/>
          </w:rPr>
          <w:lastRenderedPageBreak/>
          <w:t>When to use Map reduce mode:</w:t>
        </w:r>
      </w:ins>
    </w:p>
    <w:p w:rsidR="00D01595" w:rsidRDefault="00D01595" w:rsidP="00D01595">
      <w:pPr>
        <w:numPr>
          <w:ilvl w:val="0"/>
          <w:numId w:val="13"/>
        </w:numPr>
        <w:shd w:val="clear" w:color="auto" w:fill="FFFFFF"/>
        <w:spacing w:before="100" w:beforeAutospacing="1" w:after="100" w:afterAutospacing="1" w:line="240" w:lineRule="auto"/>
        <w:rPr>
          <w:ins w:id="67" w:author="Unknown"/>
          <w:rFonts w:ascii="Arial" w:hAnsi="Arial" w:cs="Arial"/>
          <w:color w:val="343434"/>
          <w:sz w:val="25"/>
          <w:szCs w:val="25"/>
        </w:rPr>
      </w:pPr>
      <w:ins w:id="68" w:author="Unknown">
        <w:r>
          <w:rPr>
            <w:rFonts w:ascii="Arial" w:hAnsi="Arial" w:cs="Arial"/>
            <w:color w:val="343434"/>
            <w:sz w:val="25"/>
            <w:szCs w:val="25"/>
          </w:rPr>
          <w:t>If Hadoop is having multiple data nodes and data is distributed across different node we use Hive in this mode</w:t>
        </w:r>
      </w:ins>
    </w:p>
    <w:p w:rsidR="00D01595" w:rsidRDefault="00D01595" w:rsidP="00D01595">
      <w:pPr>
        <w:numPr>
          <w:ilvl w:val="0"/>
          <w:numId w:val="13"/>
        </w:numPr>
        <w:shd w:val="clear" w:color="auto" w:fill="FFFFFF"/>
        <w:spacing w:before="100" w:beforeAutospacing="1" w:after="100" w:afterAutospacing="1" w:line="240" w:lineRule="auto"/>
        <w:rPr>
          <w:ins w:id="69" w:author="Unknown"/>
          <w:rFonts w:ascii="Arial" w:hAnsi="Arial" w:cs="Arial"/>
          <w:color w:val="343434"/>
          <w:sz w:val="25"/>
          <w:szCs w:val="25"/>
        </w:rPr>
      </w:pPr>
      <w:ins w:id="70" w:author="Unknown">
        <w:r>
          <w:rPr>
            <w:rFonts w:ascii="Arial" w:hAnsi="Arial" w:cs="Arial"/>
            <w:color w:val="343434"/>
            <w:sz w:val="25"/>
            <w:szCs w:val="25"/>
          </w:rPr>
          <w:t>It will perform on large amount of data sets and query going to execute in parallel way</w:t>
        </w:r>
      </w:ins>
    </w:p>
    <w:p w:rsidR="00D01595" w:rsidRDefault="00D01595" w:rsidP="00D01595">
      <w:pPr>
        <w:numPr>
          <w:ilvl w:val="0"/>
          <w:numId w:val="13"/>
        </w:numPr>
        <w:shd w:val="clear" w:color="auto" w:fill="FFFFFF"/>
        <w:spacing w:before="100" w:beforeAutospacing="1" w:after="100" w:afterAutospacing="1" w:line="240" w:lineRule="auto"/>
        <w:rPr>
          <w:ins w:id="71" w:author="Unknown"/>
          <w:rFonts w:ascii="Arial" w:hAnsi="Arial" w:cs="Arial"/>
          <w:color w:val="343434"/>
          <w:sz w:val="25"/>
          <w:szCs w:val="25"/>
        </w:rPr>
      </w:pPr>
      <w:ins w:id="72" w:author="Unknown">
        <w:r>
          <w:rPr>
            <w:rFonts w:ascii="Arial" w:hAnsi="Arial" w:cs="Arial"/>
            <w:color w:val="343434"/>
            <w:sz w:val="25"/>
            <w:szCs w:val="25"/>
          </w:rPr>
          <w:t>Processing of large data sets with better performance can be achieved through this mode</w:t>
        </w:r>
      </w:ins>
    </w:p>
    <w:p w:rsidR="00D01595" w:rsidRDefault="00D01595" w:rsidP="00D01595">
      <w:pPr>
        <w:pStyle w:val="NormalWeb"/>
        <w:shd w:val="clear" w:color="auto" w:fill="FFFFFF"/>
        <w:rPr>
          <w:ins w:id="73" w:author="Unknown"/>
          <w:rFonts w:ascii="Arial" w:hAnsi="Arial" w:cs="Arial"/>
          <w:color w:val="343434"/>
          <w:sz w:val="25"/>
          <w:szCs w:val="25"/>
        </w:rPr>
      </w:pPr>
      <w:ins w:id="74" w:author="Unknown">
        <w:r>
          <w:rPr>
            <w:rFonts w:ascii="Arial" w:hAnsi="Arial" w:cs="Arial"/>
            <w:color w:val="343434"/>
            <w:sz w:val="25"/>
            <w:szCs w:val="25"/>
          </w:rPr>
          <w:t>In Hive, we can set this property to mention which mode Hive can work? By default, it works on Map Reduce mode and for local mode you can have the following setting.</w:t>
        </w:r>
      </w:ins>
    </w:p>
    <w:p w:rsidR="00D01595" w:rsidRDefault="00D01595" w:rsidP="00D01595">
      <w:pPr>
        <w:pStyle w:val="NormalWeb"/>
        <w:shd w:val="clear" w:color="auto" w:fill="FFFFFF"/>
        <w:rPr>
          <w:ins w:id="75" w:author="Unknown"/>
          <w:rFonts w:ascii="Arial" w:hAnsi="Arial" w:cs="Arial"/>
          <w:color w:val="343434"/>
          <w:sz w:val="25"/>
          <w:szCs w:val="25"/>
        </w:rPr>
      </w:pPr>
      <w:ins w:id="76" w:author="Unknown">
        <w:r>
          <w:rPr>
            <w:rFonts w:ascii="Arial" w:hAnsi="Arial" w:cs="Arial"/>
            <w:color w:val="343434"/>
            <w:sz w:val="25"/>
            <w:szCs w:val="25"/>
          </w:rPr>
          <w:t>Hive to work in local mode set</w:t>
        </w:r>
      </w:ins>
    </w:p>
    <w:p w:rsidR="00D01595" w:rsidRDefault="00D01595" w:rsidP="00D01595">
      <w:pPr>
        <w:pStyle w:val="NormalWeb"/>
        <w:shd w:val="clear" w:color="auto" w:fill="FFFFFF"/>
        <w:rPr>
          <w:ins w:id="77" w:author="Unknown"/>
          <w:rFonts w:ascii="Arial" w:hAnsi="Arial" w:cs="Arial"/>
          <w:color w:val="343434"/>
          <w:sz w:val="25"/>
          <w:szCs w:val="25"/>
        </w:rPr>
      </w:pPr>
      <w:ins w:id="78" w:author="Unknown">
        <w:r>
          <w:rPr>
            <w:rStyle w:val="Strong"/>
            <w:rFonts w:ascii="Arial" w:hAnsi="Arial" w:cs="Arial"/>
            <w:color w:val="343434"/>
            <w:sz w:val="25"/>
            <w:szCs w:val="25"/>
          </w:rPr>
          <w:t>SET mapred.job.tracker=local;</w:t>
        </w:r>
      </w:ins>
    </w:p>
    <w:p w:rsidR="00D01595" w:rsidRDefault="00D01595" w:rsidP="00D01595">
      <w:pPr>
        <w:pStyle w:val="NormalWeb"/>
        <w:shd w:val="clear" w:color="auto" w:fill="FFFFFF"/>
        <w:rPr>
          <w:ins w:id="79" w:author="Unknown"/>
          <w:rFonts w:ascii="Arial" w:hAnsi="Arial" w:cs="Arial"/>
          <w:color w:val="343434"/>
          <w:sz w:val="25"/>
          <w:szCs w:val="25"/>
        </w:rPr>
      </w:pPr>
      <w:ins w:id="80" w:author="Unknown">
        <w:r>
          <w:rPr>
            <w:rFonts w:ascii="Arial" w:hAnsi="Arial" w:cs="Arial"/>
            <w:color w:val="343434"/>
            <w:sz w:val="25"/>
            <w:szCs w:val="25"/>
          </w:rPr>
          <w:t>From the Hive version 0.7 it supports a mode to run map reduce jobs in local mode automatically.</w:t>
        </w:r>
      </w:ins>
    </w:p>
    <w:p w:rsidR="00D01595" w:rsidRDefault="00D01595" w:rsidP="00D01595">
      <w:pPr>
        <w:pStyle w:val="Heading2"/>
        <w:shd w:val="clear" w:color="auto" w:fill="FFFFFF"/>
        <w:spacing w:line="372" w:lineRule="atLeast"/>
        <w:rPr>
          <w:ins w:id="81" w:author="Unknown"/>
          <w:rFonts w:ascii="Calibri" w:hAnsi="Calibri"/>
          <w:color w:val="343434"/>
          <w:sz w:val="39"/>
          <w:szCs w:val="39"/>
        </w:rPr>
      </w:pPr>
      <w:ins w:id="82" w:author="Unknown">
        <w:r>
          <w:rPr>
            <w:rFonts w:ascii="Calibri" w:hAnsi="Calibri"/>
            <w:color w:val="343434"/>
            <w:sz w:val="39"/>
            <w:szCs w:val="39"/>
          </w:rPr>
          <w:t>What is Hive Server2 (HS2)?</w:t>
        </w:r>
      </w:ins>
    </w:p>
    <w:p w:rsidR="00D01595" w:rsidRDefault="00D01595" w:rsidP="00D01595">
      <w:pPr>
        <w:pStyle w:val="NormalWeb"/>
        <w:shd w:val="clear" w:color="auto" w:fill="FFFFFF"/>
        <w:rPr>
          <w:ins w:id="83" w:author="Unknown"/>
          <w:rFonts w:ascii="Arial" w:hAnsi="Arial" w:cs="Arial"/>
          <w:color w:val="343434"/>
          <w:sz w:val="25"/>
          <w:szCs w:val="25"/>
        </w:rPr>
      </w:pPr>
      <w:ins w:id="84" w:author="Unknown">
        <w:r>
          <w:rPr>
            <w:rFonts w:ascii="Arial" w:hAnsi="Arial" w:cs="Arial"/>
            <w:color w:val="343434"/>
            <w:sz w:val="25"/>
            <w:szCs w:val="25"/>
          </w:rPr>
          <w:t>HiveServer2 (HS2) is a server interface that performs following functions:</w:t>
        </w:r>
      </w:ins>
    </w:p>
    <w:p w:rsidR="00D01595" w:rsidRDefault="00D01595" w:rsidP="00D01595">
      <w:pPr>
        <w:numPr>
          <w:ilvl w:val="0"/>
          <w:numId w:val="14"/>
        </w:numPr>
        <w:shd w:val="clear" w:color="auto" w:fill="FFFFFF"/>
        <w:spacing w:before="100" w:beforeAutospacing="1" w:after="100" w:afterAutospacing="1" w:line="240" w:lineRule="auto"/>
        <w:rPr>
          <w:ins w:id="85" w:author="Unknown"/>
          <w:rFonts w:ascii="Arial" w:hAnsi="Arial" w:cs="Arial"/>
          <w:color w:val="343434"/>
          <w:sz w:val="25"/>
          <w:szCs w:val="25"/>
        </w:rPr>
      </w:pPr>
      <w:ins w:id="86" w:author="Unknown">
        <w:r>
          <w:rPr>
            <w:rFonts w:ascii="Arial" w:hAnsi="Arial" w:cs="Arial"/>
            <w:color w:val="343434"/>
            <w:sz w:val="25"/>
            <w:szCs w:val="25"/>
          </w:rPr>
          <w:t>Enables remote clients to execute queries against Hive</w:t>
        </w:r>
      </w:ins>
    </w:p>
    <w:p w:rsidR="00D01595" w:rsidRDefault="00D01595" w:rsidP="00D01595">
      <w:pPr>
        <w:numPr>
          <w:ilvl w:val="0"/>
          <w:numId w:val="14"/>
        </w:numPr>
        <w:shd w:val="clear" w:color="auto" w:fill="FFFFFF"/>
        <w:spacing w:before="100" w:beforeAutospacing="1" w:after="100" w:afterAutospacing="1" w:line="240" w:lineRule="auto"/>
        <w:rPr>
          <w:ins w:id="87" w:author="Unknown"/>
          <w:rFonts w:ascii="Arial" w:hAnsi="Arial" w:cs="Arial"/>
          <w:color w:val="343434"/>
          <w:sz w:val="25"/>
          <w:szCs w:val="25"/>
        </w:rPr>
      </w:pPr>
      <w:ins w:id="88" w:author="Unknown">
        <w:r>
          <w:rPr>
            <w:rFonts w:ascii="Arial" w:hAnsi="Arial" w:cs="Arial"/>
            <w:color w:val="343434"/>
            <w:sz w:val="25"/>
            <w:szCs w:val="25"/>
          </w:rPr>
          <w:t>Retrieve the results of mentioned queries</w:t>
        </w:r>
      </w:ins>
    </w:p>
    <w:p w:rsidR="00D01595" w:rsidRDefault="00D01595" w:rsidP="00D01595">
      <w:pPr>
        <w:pStyle w:val="NormalWeb"/>
        <w:shd w:val="clear" w:color="auto" w:fill="FFFFFF"/>
        <w:rPr>
          <w:ins w:id="89" w:author="Unknown"/>
          <w:rFonts w:ascii="Arial" w:hAnsi="Arial" w:cs="Arial"/>
          <w:color w:val="343434"/>
          <w:sz w:val="25"/>
          <w:szCs w:val="25"/>
        </w:rPr>
      </w:pPr>
      <w:ins w:id="90" w:author="Unknown">
        <w:r>
          <w:rPr>
            <w:rFonts w:ascii="Arial" w:hAnsi="Arial" w:cs="Arial"/>
            <w:color w:val="343434"/>
            <w:sz w:val="25"/>
            <w:szCs w:val="25"/>
          </w:rPr>
          <w:t>From the latest version it's having some advanced features Based on Thrift RPC like;</w:t>
        </w:r>
      </w:ins>
    </w:p>
    <w:p w:rsidR="00D01595" w:rsidRDefault="00D01595" w:rsidP="00D01595">
      <w:pPr>
        <w:numPr>
          <w:ilvl w:val="0"/>
          <w:numId w:val="15"/>
        </w:numPr>
        <w:shd w:val="clear" w:color="auto" w:fill="FFFFFF"/>
        <w:spacing w:before="100" w:beforeAutospacing="1" w:after="100" w:afterAutospacing="1" w:line="240" w:lineRule="auto"/>
        <w:rPr>
          <w:ins w:id="91" w:author="Unknown"/>
          <w:rFonts w:ascii="Arial" w:hAnsi="Arial" w:cs="Arial"/>
          <w:color w:val="343434"/>
          <w:sz w:val="25"/>
          <w:szCs w:val="25"/>
        </w:rPr>
      </w:pPr>
      <w:ins w:id="92" w:author="Unknown">
        <w:r>
          <w:rPr>
            <w:rFonts w:ascii="Arial" w:hAnsi="Arial" w:cs="Arial"/>
            <w:color w:val="343434"/>
            <w:sz w:val="25"/>
            <w:szCs w:val="25"/>
          </w:rPr>
          <w:t>Multi-client concurrency</w:t>
        </w:r>
      </w:ins>
    </w:p>
    <w:p w:rsidR="00D01595" w:rsidRDefault="00D01595" w:rsidP="00D01595">
      <w:pPr>
        <w:numPr>
          <w:ilvl w:val="0"/>
          <w:numId w:val="15"/>
        </w:numPr>
        <w:shd w:val="clear" w:color="auto" w:fill="FFFFFF"/>
        <w:spacing w:before="100" w:beforeAutospacing="1" w:after="100" w:afterAutospacing="1" w:line="240" w:lineRule="auto"/>
        <w:rPr>
          <w:ins w:id="93" w:author="Unknown"/>
          <w:rFonts w:ascii="Arial" w:hAnsi="Arial" w:cs="Arial"/>
          <w:color w:val="343434"/>
          <w:sz w:val="25"/>
          <w:szCs w:val="25"/>
        </w:rPr>
      </w:pPr>
      <w:ins w:id="94" w:author="Unknown">
        <w:r>
          <w:rPr>
            <w:rFonts w:ascii="Arial" w:hAnsi="Arial" w:cs="Arial"/>
            <w:color w:val="343434"/>
            <w:sz w:val="25"/>
            <w:szCs w:val="25"/>
          </w:rPr>
          <w:t>Authentication</w:t>
        </w:r>
      </w:ins>
    </w:p>
    <w:p w:rsidR="00D01595" w:rsidRDefault="00D01595" w:rsidP="00D01595">
      <w:pPr>
        <w:pStyle w:val="NormalWeb"/>
        <w:shd w:val="clear" w:color="auto" w:fill="FFFFFF"/>
        <w:rPr>
          <w:ins w:id="95" w:author="Unknown"/>
          <w:rFonts w:ascii="Arial" w:hAnsi="Arial" w:cs="Arial"/>
          <w:color w:val="343434"/>
          <w:sz w:val="25"/>
          <w:szCs w:val="25"/>
        </w:rPr>
      </w:pPr>
      <w:ins w:id="96" w:author="Unknown">
        <w:r>
          <w:rPr>
            <w:rStyle w:val="Strong"/>
            <w:rFonts w:ascii="Arial" w:hAnsi="Arial" w:cs="Arial"/>
            <w:color w:val="343434"/>
            <w:sz w:val="25"/>
            <w:szCs w:val="25"/>
          </w:rPr>
          <w:t>Summary:</w:t>
        </w:r>
      </w:ins>
    </w:p>
    <w:p w:rsidR="00D01595" w:rsidRDefault="00D01595" w:rsidP="00D01595">
      <w:pPr>
        <w:pStyle w:val="NormalWeb"/>
        <w:shd w:val="clear" w:color="auto" w:fill="FFFFFF"/>
        <w:rPr>
          <w:ins w:id="97" w:author="Unknown"/>
          <w:rFonts w:ascii="Arial" w:hAnsi="Arial" w:cs="Arial"/>
          <w:color w:val="343434"/>
          <w:sz w:val="25"/>
          <w:szCs w:val="25"/>
        </w:rPr>
      </w:pPr>
      <w:ins w:id="98" w:author="Unknown">
        <w:r>
          <w:rPr>
            <w:rFonts w:ascii="Arial" w:hAnsi="Arial" w:cs="Arial"/>
            <w:color w:val="343434"/>
            <w:sz w:val="25"/>
            <w:szCs w:val="25"/>
          </w:rPr>
          <w:t>Hive is an ETL and data warehouse tool on top of Hadoop ecosystem and used for processing structured and semi structured data.</w:t>
        </w:r>
      </w:ins>
    </w:p>
    <w:p w:rsidR="00D01595" w:rsidRDefault="00D01595" w:rsidP="00D01595">
      <w:pPr>
        <w:numPr>
          <w:ilvl w:val="0"/>
          <w:numId w:val="16"/>
        </w:numPr>
        <w:shd w:val="clear" w:color="auto" w:fill="FFFFFF"/>
        <w:spacing w:before="100" w:beforeAutospacing="1" w:after="100" w:afterAutospacing="1" w:line="240" w:lineRule="auto"/>
        <w:rPr>
          <w:ins w:id="99" w:author="Unknown"/>
          <w:rFonts w:ascii="Arial" w:hAnsi="Arial" w:cs="Arial"/>
          <w:color w:val="343434"/>
          <w:sz w:val="25"/>
          <w:szCs w:val="25"/>
        </w:rPr>
      </w:pPr>
      <w:ins w:id="100" w:author="Unknown">
        <w:r>
          <w:rPr>
            <w:rFonts w:ascii="Arial" w:hAnsi="Arial" w:cs="Arial"/>
            <w:color w:val="343434"/>
            <w:sz w:val="25"/>
            <w:szCs w:val="25"/>
          </w:rPr>
          <w:t>Hive is a database present in Hadoop ecosystem performs DDL and DML operations, and it provides flexible query language such as HQL for better querying and processing of data.</w:t>
        </w:r>
      </w:ins>
    </w:p>
    <w:p w:rsidR="00D01595" w:rsidRDefault="00D01595" w:rsidP="00D01595">
      <w:pPr>
        <w:numPr>
          <w:ilvl w:val="0"/>
          <w:numId w:val="16"/>
        </w:numPr>
        <w:shd w:val="clear" w:color="auto" w:fill="FFFFFF"/>
        <w:spacing w:before="100" w:beforeAutospacing="1" w:after="100" w:afterAutospacing="1" w:line="240" w:lineRule="auto"/>
        <w:rPr>
          <w:ins w:id="101" w:author="Unknown"/>
          <w:rFonts w:ascii="Arial" w:hAnsi="Arial" w:cs="Arial"/>
          <w:color w:val="343434"/>
          <w:sz w:val="25"/>
          <w:szCs w:val="25"/>
        </w:rPr>
      </w:pPr>
      <w:ins w:id="102" w:author="Unknown">
        <w:r>
          <w:rPr>
            <w:rFonts w:ascii="Arial" w:hAnsi="Arial" w:cs="Arial"/>
            <w:color w:val="343434"/>
            <w:sz w:val="25"/>
            <w:szCs w:val="25"/>
          </w:rPr>
          <w:t>It provides so many features compared to RDMS which has certain limitations.</w:t>
        </w:r>
      </w:ins>
    </w:p>
    <w:p w:rsidR="00D01595" w:rsidRDefault="00D01595" w:rsidP="00D01595">
      <w:pPr>
        <w:pStyle w:val="NormalWeb"/>
        <w:shd w:val="clear" w:color="auto" w:fill="FFFFFF"/>
        <w:rPr>
          <w:ins w:id="103" w:author="Unknown"/>
          <w:rFonts w:ascii="Arial" w:hAnsi="Arial" w:cs="Arial"/>
          <w:color w:val="343434"/>
          <w:sz w:val="25"/>
          <w:szCs w:val="25"/>
        </w:rPr>
      </w:pPr>
      <w:proofErr w:type="gramStart"/>
      <w:ins w:id="104" w:author="Unknown">
        <w:r>
          <w:rPr>
            <w:rFonts w:ascii="Arial" w:hAnsi="Arial" w:cs="Arial"/>
            <w:color w:val="343434"/>
            <w:sz w:val="25"/>
            <w:szCs w:val="25"/>
          </w:rPr>
          <w:t>For user specific logic to meet client requirements.</w:t>
        </w:r>
        <w:proofErr w:type="gramEnd"/>
      </w:ins>
    </w:p>
    <w:p w:rsidR="00D01595" w:rsidRDefault="00D01595" w:rsidP="00D01595">
      <w:pPr>
        <w:numPr>
          <w:ilvl w:val="0"/>
          <w:numId w:val="17"/>
        </w:numPr>
        <w:shd w:val="clear" w:color="auto" w:fill="FFFFFF"/>
        <w:spacing w:before="100" w:beforeAutospacing="1" w:after="100" w:afterAutospacing="1" w:line="240" w:lineRule="auto"/>
        <w:rPr>
          <w:ins w:id="105" w:author="Unknown"/>
          <w:rFonts w:ascii="Arial" w:hAnsi="Arial" w:cs="Arial"/>
          <w:color w:val="343434"/>
          <w:sz w:val="25"/>
          <w:szCs w:val="25"/>
        </w:rPr>
      </w:pPr>
      <w:ins w:id="106" w:author="Unknown">
        <w:r>
          <w:rPr>
            <w:rFonts w:ascii="Arial" w:hAnsi="Arial" w:cs="Arial"/>
            <w:color w:val="343434"/>
            <w:sz w:val="25"/>
            <w:szCs w:val="25"/>
          </w:rPr>
          <w:t>It provides option of writing and deploying custom defined scripts and User defined functions.</w:t>
        </w:r>
      </w:ins>
    </w:p>
    <w:p w:rsidR="00D01595" w:rsidRDefault="00D01595" w:rsidP="00D01595">
      <w:pPr>
        <w:numPr>
          <w:ilvl w:val="0"/>
          <w:numId w:val="17"/>
        </w:numPr>
        <w:shd w:val="clear" w:color="auto" w:fill="FFFFFF"/>
        <w:spacing w:before="100" w:beforeAutospacing="1" w:after="100" w:afterAutospacing="1" w:line="240" w:lineRule="auto"/>
        <w:rPr>
          <w:ins w:id="107" w:author="Unknown"/>
          <w:rFonts w:ascii="Arial" w:hAnsi="Arial" w:cs="Arial"/>
          <w:color w:val="343434"/>
          <w:sz w:val="25"/>
          <w:szCs w:val="25"/>
        </w:rPr>
      </w:pPr>
      <w:ins w:id="108" w:author="Unknown">
        <w:r>
          <w:rPr>
            <w:rFonts w:ascii="Arial" w:hAnsi="Arial" w:cs="Arial"/>
            <w:color w:val="343434"/>
            <w:sz w:val="25"/>
            <w:szCs w:val="25"/>
          </w:rPr>
          <w:lastRenderedPageBreak/>
          <w:t>In addition, it provides partitions and buckets for storage specific logics.</w:t>
        </w:r>
      </w:ins>
    </w:p>
    <w:p w:rsidR="00097A6B" w:rsidRPr="00D01595" w:rsidRDefault="00097A6B" w:rsidP="00D01595">
      <w:bookmarkStart w:id="109" w:name="_GoBack"/>
      <w:bookmarkEnd w:id="109"/>
    </w:p>
    <w:sectPr w:rsidR="00097A6B" w:rsidRPr="00D01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7038A"/>
    <w:multiLevelType w:val="multilevel"/>
    <w:tmpl w:val="FFDA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C1895"/>
    <w:multiLevelType w:val="multilevel"/>
    <w:tmpl w:val="744A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F066C"/>
    <w:multiLevelType w:val="multilevel"/>
    <w:tmpl w:val="17F0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D0008C"/>
    <w:multiLevelType w:val="multilevel"/>
    <w:tmpl w:val="76FAE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F91380"/>
    <w:multiLevelType w:val="multilevel"/>
    <w:tmpl w:val="AD7A8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D36C6E"/>
    <w:multiLevelType w:val="multilevel"/>
    <w:tmpl w:val="2402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5D4AE9"/>
    <w:multiLevelType w:val="multilevel"/>
    <w:tmpl w:val="144C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2A5F9B"/>
    <w:multiLevelType w:val="multilevel"/>
    <w:tmpl w:val="F520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015364"/>
    <w:multiLevelType w:val="multilevel"/>
    <w:tmpl w:val="F3F6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756C5F"/>
    <w:multiLevelType w:val="multilevel"/>
    <w:tmpl w:val="6880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77261D"/>
    <w:multiLevelType w:val="multilevel"/>
    <w:tmpl w:val="C9484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1C51BD"/>
    <w:multiLevelType w:val="multilevel"/>
    <w:tmpl w:val="108E91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E63108"/>
    <w:multiLevelType w:val="multilevel"/>
    <w:tmpl w:val="865E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3B0995"/>
    <w:multiLevelType w:val="multilevel"/>
    <w:tmpl w:val="A85E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0216A7"/>
    <w:multiLevelType w:val="multilevel"/>
    <w:tmpl w:val="516E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106951"/>
    <w:multiLevelType w:val="multilevel"/>
    <w:tmpl w:val="2CC260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8052D5D"/>
    <w:multiLevelType w:val="multilevel"/>
    <w:tmpl w:val="10E43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6"/>
  </w:num>
  <w:num w:numId="3">
    <w:abstractNumId w:val="3"/>
  </w:num>
  <w:num w:numId="4">
    <w:abstractNumId w:val="11"/>
  </w:num>
  <w:num w:numId="5">
    <w:abstractNumId w:val="10"/>
  </w:num>
  <w:num w:numId="6">
    <w:abstractNumId w:val="12"/>
  </w:num>
  <w:num w:numId="7">
    <w:abstractNumId w:val="5"/>
  </w:num>
  <w:num w:numId="8">
    <w:abstractNumId w:val="2"/>
  </w:num>
  <w:num w:numId="9">
    <w:abstractNumId w:val="0"/>
  </w:num>
  <w:num w:numId="10">
    <w:abstractNumId w:val="15"/>
  </w:num>
  <w:num w:numId="11">
    <w:abstractNumId w:val="8"/>
  </w:num>
  <w:num w:numId="12">
    <w:abstractNumId w:val="9"/>
  </w:num>
  <w:num w:numId="13">
    <w:abstractNumId w:val="13"/>
  </w:num>
  <w:num w:numId="14">
    <w:abstractNumId w:val="14"/>
  </w:num>
  <w:num w:numId="15">
    <w:abstractNumId w:val="7"/>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A6B"/>
    <w:rsid w:val="00097A6B"/>
    <w:rsid w:val="003158DB"/>
    <w:rsid w:val="00A32D4C"/>
    <w:rsid w:val="00D01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7A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7A6B"/>
    <w:rPr>
      <w:b/>
      <w:bCs/>
    </w:rPr>
  </w:style>
  <w:style w:type="character" w:styleId="Hyperlink">
    <w:name w:val="Hyperlink"/>
    <w:basedOn w:val="DefaultParagraphFont"/>
    <w:uiPriority w:val="99"/>
    <w:semiHidden/>
    <w:unhideWhenUsed/>
    <w:rsid w:val="00097A6B"/>
    <w:rPr>
      <w:color w:val="0000FF"/>
      <w:u w:val="single"/>
    </w:rPr>
  </w:style>
  <w:style w:type="character" w:customStyle="1" w:styleId="Heading2Char">
    <w:name w:val="Heading 2 Char"/>
    <w:basedOn w:val="DefaultParagraphFont"/>
    <w:link w:val="Heading2"/>
    <w:uiPriority w:val="9"/>
    <w:rsid w:val="00097A6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97A6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7A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7A6B"/>
    <w:rPr>
      <w:b/>
      <w:bCs/>
    </w:rPr>
  </w:style>
  <w:style w:type="character" w:styleId="Hyperlink">
    <w:name w:val="Hyperlink"/>
    <w:basedOn w:val="DefaultParagraphFont"/>
    <w:uiPriority w:val="99"/>
    <w:semiHidden/>
    <w:unhideWhenUsed/>
    <w:rsid w:val="00097A6B"/>
    <w:rPr>
      <w:color w:val="0000FF"/>
      <w:u w:val="single"/>
    </w:rPr>
  </w:style>
  <w:style w:type="character" w:customStyle="1" w:styleId="Heading2Char">
    <w:name w:val="Heading 2 Char"/>
    <w:basedOn w:val="DefaultParagraphFont"/>
    <w:link w:val="Heading2"/>
    <w:uiPriority w:val="9"/>
    <w:rsid w:val="00097A6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97A6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360134">
      <w:bodyDiv w:val="1"/>
      <w:marLeft w:val="0"/>
      <w:marRight w:val="0"/>
      <w:marTop w:val="0"/>
      <w:marBottom w:val="0"/>
      <w:divBdr>
        <w:top w:val="none" w:sz="0" w:space="0" w:color="auto"/>
        <w:left w:val="none" w:sz="0" w:space="0" w:color="auto"/>
        <w:bottom w:val="none" w:sz="0" w:space="0" w:color="auto"/>
        <w:right w:val="none" w:sz="0" w:space="0" w:color="auto"/>
      </w:divBdr>
    </w:div>
    <w:div w:id="494344144">
      <w:bodyDiv w:val="1"/>
      <w:marLeft w:val="0"/>
      <w:marRight w:val="0"/>
      <w:marTop w:val="0"/>
      <w:marBottom w:val="0"/>
      <w:divBdr>
        <w:top w:val="none" w:sz="0" w:space="0" w:color="auto"/>
        <w:left w:val="none" w:sz="0" w:space="0" w:color="auto"/>
        <w:bottom w:val="none" w:sz="0" w:space="0" w:color="auto"/>
        <w:right w:val="none" w:sz="0" w:space="0" w:color="auto"/>
      </w:divBdr>
    </w:div>
    <w:div w:id="1095713206">
      <w:bodyDiv w:val="1"/>
      <w:marLeft w:val="0"/>
      <w:marRight w:val="0"/>
      <w:marTop w:val="0"/>
      <w:marBottom w:val="0"/>
      <w:divBdr>
        <w:top w:val="none" w:sz="0" w:space="0" w:color="auto"/>
        <w:left w:val="none" w:sz="0" w:space="0" w:color="auto"/>
        <w:bottom w:val="none" w:sz="0" w:space="0" w:color="auto"/>
        <w:right w:val="none" w:sz="0" w:space="0" w:color="auto"/>
      </w:divBdr>
      <w:divsChild>
        <w:div w:id="1198279870">
          <w:marLeft w:val="0"/>
          <w:marRight w:val="0"/>
          <w:marTop w:val="0"/>
          <w:marBottom w:val="0"/>
          <w:divBdr>
            <w:top w:val="none" w:sz="0" w:space="8" w:color="auto"/>
            <w:left w:val="none" w:sz="0" w:space="0" w:color="auto"/>
            <w:bottom w:val="dashed" w:sz="6" w:space="8" w:color="718994"/>
            <w:right w:val="none" w:sz="0" w:space="0" w:color="auto"/>
          </w:divBdr>
        </w:div>
        <w:div w:id="1497258963">
          <w:marLeft w:val="0"/>
          <w:marRight w:val="0"/>
          <w:marTop w:val="0"/>
          <w:marBottom w:val="0"/>
          <w:divBdr>
            <w:top w:val="none" w:sz="0" w:space="8" w:color="auto"/>
            <w:left w:val="none" w:sz="0" w:space="0" w:color="auto"/>
            <w:bottom w:val="dashed" w:sz="6" w:space="8" w:color="718994"/>
            <w:right w:val="none" w:sz="0" w:space="0" w:color="auto"/>
          </w:divBdr>
        </w:div>
        <w:div w:id="1520314043">
          <w:marLeft w:val="0"/>
          <w:marRight w:val="0"/>
          <w:marTop w:val="0"/>
          <w:marBottom w:val="0"/>
          <w:divBdr>
            <w:top w:val="none" w:sz="0" w:space="8" w:color="auto"/>
            <w:left w:val="none" w:sz="0" w:space="0" w:color="auto"/>
            <w:bottom w:val="dashed" w:sz="6" w:space="8" w:color="718994"/>
            <w:right w:val="none" w:sz="0" w:space="0" w:color="auto"/>
          </w:divBdr>
        </w:div>
      </w:divsChild>
    </w:div>
    <w:div w:id="1611356975">
      <w:bodyDiv w:val="1"/>
      <w:marLeft w:val="0"/>
      <w:marRight w:val="0"/>
      <w:marTop w:val="0"/>
      <w:marBottom w:val="0"/>
      <w:divBdr>
        <w:top w:val="none" w:sz="0" w:space="0" w:color="auto"/>
        <w:left w:val="none" w:sz="0" w:space="0" w:color="auto"/>
        <w:bottom w:val="none" w:sz="0" w:space="0" w:color="auto"/>
        <w:right w:val="none" w:sz="0" w:space="0" w:color="auto"/>
      </w:divBdr>
    </w:div>
    <w:div w:id="2100057039">
      <w:bodyDiv w:val="1"/>
      <w:marLeft w:val="0"/>
      <w:marRight w:val="0"/>
      <w:marTop w:val="0"/>
      <w:marBottom w:val="0"/>
      <w:divBdr>
        <w:top w:val="none" w:sz="0" w:space="0" w:color="auto"/>
        <w:left w:val="none" w:sz="0" w:space="0" w:color="auto"/>
        <w:bottom w:val="none" w:sz="0" w:space="0" w:color="auto"/>
        <w:right w:val="none" w:sz="0" w:space="0" w:color="auto"/>
      </w:divBdr>
      <w:divsChild>
        <w:div w:id="145629730">
          <w:marLeft w:val="0"/>
          <w:marRight w:val="0"/>
          <w:marTop w:val="0"/>
          <w:marBottom w:val="0"/>
          <w:divBdr>
            <w:top w:val="none" w:sz="0" w:space="8" w:color="auto"/>
            <w:left w:val="none" w:sz="0" w:space="0" w:color="auto"/>
            <w:bottom w:val="dashed" w:sz="6" w:space="8" w:color="718994"/>
            <w:right w:val="none" w:sz="0" w:space="0" w:color="auto"/>
          </w:divBdr>
        </w:div>
        <w:div w:id="899948937">
          <w:marLeft w:val="0"/>
          <w:marRight w:val="0"/>
          <w:marTop w:val="0"/>
          <w:marBottom w:val="0"/>
          <w:divBdr>
            <w:top w:val="none" w:sz="0" w:space="8" w:color="auto"/>
            <w:left w:val="none" w:sz="0" w:space="0" w:color="auto"/>
            <w:bottom w:val="dashed" w:sz="6" w:space="8" w:color="718994"/>
            <w:right w:val="none" w:sz="0" w:space="0" w:color="auto"/>
          </w:divBdr>
        </w:div>
        <w:div w:id="2092239581">
          <w:marLeft w:val="0"/>
          <w:marRight w:val="0"/>
          <w:marTop w:val="0"/>
          <w:marBottom w:val="0"/>
          <w:divBdr>
            <w:top w:val="none" w:sz="0" w:space="8" w:color="auto"/>
            <w:left w:val="none" w:sz="0" w:space="0" w:color="auto"/>
            <w:bottom w:val="dashed" w:sz="6" w:space="8" w:color="718994"/>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cdn.guru99.com/images/Hive/120415_1251_Introductio2.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java-tutorial.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Bhavesh Vijay</dc:creator>
  <cp:lastModifiedBy>Bhavesh Vijay</cp:lastModifiedBy>
  <cp:revision>3</cp:revision>
  <dcterms:created xsi:type="dcterms:W3CDTF">2017-08-30T06:02:00Z</dcterms:created>
  <dcterms:modified xsi:type="dcterms:W3CDTF">2017-09-30T04:59:00Z</dcterms:modified>
</cp:coreProperties>
</file>